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999" w:rsidRPr="00E969AD" w:rsidRDefault="00E969AD">
      <w:pPr>
        <w:rPr>
          <w:b/>
          <w:u w:val="single"/>
        </w:rPr>
      </w:pPr>
      <w:r w:rsidRPr="00E969AD">
        <w:rPr>
          <w:b/>
          <w:u w:val="single"/>
        </w:rPr>
        <w:t xml:space="preserve">Ventricular arrhythmia prediction model </w:t>
      </w:r>
    </w:p>
    <w:p w:rsidR="00E969AD" w:rsidRDefault="00E969AD" w:rsidP="00E96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969AD">
        <w:rPr>
          <w:u w:val="single"/>
        </w:rPr>
        <w:t>Univariate analysis with RVEF</w:t>
      </w:r>
      <w:r>
        <w:t xml:space="preserve"> </w:t>
      </w:r>
      <w: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COXREG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Arrythmia_years</w:t>
      </w:r>
      <w:proofErr w:type="spellEnd"/>
    </w:p>
    <w:p w:rsidR="00E969AD" w:rsidRDefault="00E969AD" w:rsidP="00E96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/STATUS=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E969AD" w:rsidRDefault="00E969AD" w:rsidP="00E96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/METHOD=ENTER RVEF</w:t>
      </w:r>
    </w:p>
    <w:p w:rsidR="00E969AD" w:rsidRDefault="00E969AD" w:rsidP="00E96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/PRINT=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95)</w:t>
      </w:r>
    </w:p>
    <w:p w:rsidR="00E969AD" w:rsidRDefault="00E969AD" w:rsidP="00E96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/CRITERIA=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.05) POUT(.10) ITERATE(20).</w:t>
      </w:r>
    </w:p>
    <w:p w:rsidR="00E969AD" w:rsidRDefault="00E969AD" w:rsidP="00E96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69AD" w:rsidRPr="00E969AD" w:rsidRDefault="00E969AD" w:rsidP="00E96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E969AD" w:rsidRDefault="00E969AD">
      <w:r w:rsidRPr="00E969AD">
        <w:rPr>
          <w:noProof/>
          <w:lang w:eastAsia="en-GB"/>
        </w:rPr>
        <w:drawing>
          <wp:inline distT="0" distB="0" distL="0" distR="0" wp14:anchorId="0BBEF721" wp14:editId="49D9E0AA">
            <wp:extent cx="570547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9AD" w:rsidRDefault="00E969AD">
      <w:r>
        <w:t>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B) inversed (i.e. 1/x) to obtain hazard ratio </w:t>
      </w:r>
    </w:p>
    <w:p w:rsidR="00E969AD" w:rsidRDefault="00E969AD"/>
    <w:p w:rsidR="00E969AD" w:rsidRDefault="00E969AD" w:rsidP="00E96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969AD">
        <w:rPr>
          <w:u w:val="single"/>
        </w:rPr>
        <w:t>Univariate analysis with RV global longitudinal strain</w:t>
      </w:r>
      <w:r w:rsidRPr="00E969AD">
        <w:rPr>
          <w:u w:val="single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COXREG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Arrythmia_years</w:t>
      </w:r>
      <w:proofErr w:type="spellEnd"/>
    </w:p>
    <w:p w:rsidR="00E969AD" w:rsidRDefault="00E969AD" w:rsidP="00E96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/STATUS=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E969AD" w:rsidRDefault="00E969AD" w:rsidP="00E96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/METHOD=ENTER RVLS</w:t>
      </w:r>
    </w:p>
    <w:p w:rsidR="00E969AD" w:rsidRDefault="00E969AD" w:rsidP="00E96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/PRINT=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95)</w:t>
      </w:r>
    </w:p>
    <w:p w:rsidR="00E969AD" w:rsidRDefault="00E969AD" w:rsidP="00E96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/CRITERIA=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.05) POUT(.10) ITERATE(20).</w:t>
      </w:r>
    </w:p>
    <w:p w:rsidR="00E969AD" w:rsidRDefault="00E969AD" w:rsidP="00E96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969AD" w:rsidRDefault="00E969AD" w:rsidP="00E96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E969AD" w:rsidRPr="00E969AD" w:rsidRDefault="00E969AD" w:rsidP="00E96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8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E969AD" w:rsidRPr="00E969AD">
        <w:trPr>
          <w:cantSplit/>
        </w:trPr>
        <w:tc>
          <w:tcPr>
            <w:tcW w:w="90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969AD" w:rsidRPr="00E969AD" w:rsidRDefault="00E969AD" w:rsidP="00E969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969AD">
              <w:rPr>
                <w:rFonts w:ascii="Arial" w:hAnsi="Arial" w:cs="Arial"/>
                <w:b/>
                <w:bCs/>
                <w:color w:val="010205"/>
              </w:rPr>
              <w:t>Variables in the Equation</w:t>
            </w:r>
          </w:p>
        </w:tc>
      </w:tr>
      <w:tr w:rsidR="00E969AD" w:rsidRPr="00E969AD">
        <w:trPr>
          <w:cantSplit/>
        </w:trPr>
        <w:tc>
          <w:tcPr>
            <w:tcW w:w="7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969AD" w:rsidRPr="00E969AD" w:rsidRDefault="00E969AD" w:rsidP="00E96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969AD" w:rsidRPr="00E969AD" w:rsidRDefault="00E969AD" w:rsidP="00E969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9AD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969AD" w:rsidRPr="00E969AD" w:rsidRDefault="00E969AD" w:rsidP="00E969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9AD">
              <w:rPr>
                <w:rFonts w:ascii="Arial" w:hAnsi="Arial" w:cs="Arial"/>
                <w:color w:val="264A60"/>
                <w:sz w:val="18"/>
                <w:szCs w:val="18"/>
              </w:rPr>
              <w:t>SE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969AD" w:rsidRPr="00E969AD" w:rsidRDefault="00E969AD" w:rsidP="00E969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9AD">
              <w:rPr>
                <w:rFonts w:ascii="Arial" w:hAnsi="Arial" w:cs="Arial"/>
                <w:color w:val="264A60"/>
                <w:sz w:val="18"/>
                <w:szCs w:val="18"/>
              </w:rPr>
              <w:t>Wald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969AD" w:rsidRPr="00E969AD" w:rsidRDefault="00E969AD" w:rsidP="00E969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969AD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969AD" w:rsidRPr="00E969AD" w:rsidRDefault="00E969AD" w:rsidP="00E969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9AD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969AD" w:rsidRPr="00E969AD" w:rsidRDefault="00E969AD" w:rsidP="00E969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E969AD">
              <w:rPr>
                <w:rFonts w:ascii="Arial" w:hAnsi="Arial" w:cs="Arial"/>
                <w:color w:val="264A60"/>
                <w:sz w:val="18"/>
                <w:szCs w:val="18"/>
              </w:rPr>
              <w:t>Exp</w:t>
            </w:r>
            <w:proofErr w:type="spellEnd"/>
            <w:r w:rsidRPr="00E969AD">
              <w:rPr>
                <w:rFonts w:ascii="Arial" w:hAnsi="Arial" w:cs="Arial"/>
                <w:color w:val="264A60"/>
                <w:sz w:val="18"/>
                <w:szCs w:val="18"/>
              </w:rPr>
              <w:t>(B)</w:t>
            </w:r>
          </w:p>
        </w:tc>
        <w:tc>
          <w:tcPr>
            <w:tcW w:w="205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E969AD" w:rsidRPr="00E969AD" w:rsidRDefault="00E969AD" w:rsidP="00E969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9AD">
              <w:rPr>
                <w:rFonts w:ascii="Arial" w:hAnsi="Arial" w:cs="Arial"/>
                <w:color w:val="264A60"/>
                <w:sz w:val="18"/>
                <w:szCs w:val="18"/>
              </w:rPr>
              <w:t xml:space="preserve">95.0% CI for </w:t>
            </w:r>
            <w:proofErr w:type="spellStart"/>
            <w:r w:rsidRPr="00E969AD">
              <w:rPr>
                <w:rFonts w:ascii="Arial" w:hAnsi="Arial" w:cs="Arial"/>
                <w:color w:val="264A60"/>
                <w:sz w:val="18"/>
                <w:szCs w:val="18"/>
              </w:rPr>
              <w:t>Exp</w:t>
            </w:r>
            <w:proofErr w:type="spellEnd"/>
            <w:r w:rsidRPr="00E969AD">
              <w:rPr>
                <w:rFonts w:ascii="Arial" w:hAnsi="Arial" w:cs="Arial"/>
                <w:color w:val="264A60"/>
                <w:sz w:val="18"/>
                <w:szCs w:val="18"/>
              </w:rPr>
              <w:t>(B)</w:t>
            </w:r>
          </w:p>
        </w:tc>
      </w:tr>
      <w:tr w:rsidR="00E969AD" w:rsidRPr="00E969AD">
        <w:trPr>
          <w:cantSplit/>
        </w:trPr>
        <w:tc>
          <w:tcPr>
            <w:tcW w:w="7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969AD" w:rsidRPr="00E969AD" w:rsidRDefault="00E969AD" w:rsidP="00E969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969AD" w:rsidRPr="00E969AD" w:rsidRDefault="00E969AD" w:rsidP="00E969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969AD" w:rsidRPr="00E969AD" w:rsidRDefault="00E969AD" w:rsidP="00E969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969AD" w:rsidRPr="00E969AD" w:rsidRDefault="00E969AD" w:rsidP="00E969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969AD" w:rsidRPr="00E969AD" w:rsidRDefault="00E969AD" w:rsidP="00E969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969AD" w:rsidRPr="00E969AD" w:rsidRDefault="00E969AD" w:rsidP="00E969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969AD" w:rsidRPr="00E969AD" w:rsidRDefault="00E969AD" w:rsidP="00E969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969AD" w:rsidRPr="00E969AD" w:rsidRDefault="00E969AD" w:rsidP="00E969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9AD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969AD" w:rsidRPr="00E969AD" w:rsidRDefault="00E969AD" w:rsidP="00E969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9AD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</w:p>
        </w:tc>
      </w:tr>
      <w:tr w:rsidR="00E969AD" w:rsidRPr="00E969AD">
        <w:trPr>
          <w:cantSplit/>
        </w:trPr>
        <w:tc>
          <w:tcPr>
            <w:tcW w:w="768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969AD" w:rsidRPr="00E969AD" w:rsidRDefault="00E969AD" w:rsidP="00E969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69AD">
              <w:rPr>
                <w:rFonts w:ascii="Arial" w:hAnsi="Arial" w:cs="Arial"/>
                <w:color w:val="264A60"/>
                <w:sz w:val="18"/>
                <w:szCs w:val="18"/>
              </w:rPr>
              <w:t>RVLS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969AD" w:rsidRPr="00E969AD" w:rsidRDefault="00E969AD" w:rsidP="00E969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9AD">
              <w:rPr>
                <w:rFonts w:ascii="Arial" w:hAnsi="Arial" w:cs="Arial"/>
                <w:color w:val="010205"/>
                <w:sz w:val="18"/>
                <w:szCs w:val="18"/>
              </w:rPr>
              <w:t>.068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969AD" w:rsidRPr="00E969AD" w:rsidRDefault="00E969AD" w:rsidP="00E969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9AD">
              <w:rPr>
                <w:rFonts w:ascii="Arial" w:hAnsi="Arial" w:cs="Arial"/>
                <w:color w:val="010205"/>
                <w:sz w:val="18"/>
                <w:szCs w:val="18"/>
              </w:rPr>
              <w:t>.020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969AD" w:rsidRPr="00E969AD" w:rsidRDefault="00E969AD" w:rsidP="00E969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9AD">
              <w:rPr>
                <w:rFonts w:ascii="Arial" w:hAnsi="Arial" w:cs="Arial"/>
                <w:color w:val="010205"/>
                <w:sz w:val="18"/>
                <w:szCs w:val="18"/>
              </w:rPr>
              <w:t>12.186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969AD" w:rsidRPr="00E969AD" w:rsidRDefault="00E969AD" w:rsidP="00E969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9A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969AD" w:rsidRPr="00E969AD" w:rsidRDefault="00E969AD" w:rsidP="00E969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9AD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969AD" w:rsidRPr="00E969AD" w:rsidRDefault="00E969AD" w:rsidP="00E969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9AD">
              <w:rPr>
                <w:rFonts w:ascii="Arial" w:hAnsi="Arial" w:cs="Arial"/>
                <w:color w:val="010205"/>
                <w:sz w:val="18"/>
                <w:szCs w:val="18"/>
              </w:rPr>
              <w:t>1.070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969AD" w:rsidRPr="00E969AD" w:rsidRDefault="00E969AD" w:rsidP="00E969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9AD">
              <w:rPr>
                <w:rFonts w:ascii="Arial" w:hAnsi="Arial" w:cs="Arial"/>
                <w:color w:val="010205"/>
                <w:sz w:val="18"/>
                <w:szCs w:val="18"/>
              </w:rPr>
              <w:t>1.030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E969AD" w:rsidRPr="00E969AD" w:rsidRDefault="00E969AD" w:rsidP="00E969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69AD">
              <w:rPr>
                <w:rFonts w:ascii="Arial" w:hAnsi="Arial" w:cs="Arial"/>
                <w:color w:val="010205"/>
                <w:sz w:val="18"/>
                <w:szCs w:val="18"/>
              </w:rPr>
              <w:t>1.112</w:t>
            </w:r>
          </w:p>
        </w:tc>
      </w:tr>
    </w:tbl>
    <w:p w:rsidR="00E969AD" w:rsidRPr="00E969AD" w:rsidRDefault="00E969AD" w:rsidP="00E969A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969AD" w:rsidRPr="00E969AD" w:rsidRDefault="00E969AD">
      <w:pPr>
        <w:rPr>
          <w:u w:val="single"/>
        </w:rPr>
      </w:pPr>
    </w:p>
    <w:p w:rsidR="00D437F1" w:rsidRDefault="00D437F1">
      <w:pPr>
        <w:rPr>
          <w:u w:val="single"/>
        </w:rPr>
      </w:pPr>
      <w:r>
        <w:rPr>
          <w:u w:val="single"/>
        </w:rPr>
        <w:br w:type="page"/>
      </w:r>
    </w:p>
    <w:p w:rsidR="00D437F1" w:rsidRDefault="00D437F1" w:rsidP="00D437F1">
      <w:pPr>
        <w:rPr>
          <w:rFonts w:ascii="Times New Roman" w:hAnsi="Times New Roman" w:cs="Times New Roman"/>
          <w:sz w:val="24"/>
          <w:szCs w:val="24"/>
        </w:rPr>
      </w:pPr>
      <w:r>
        <w:rPr>
          <w:u w:val="single"/>
        </w:rPr>
        <w:lastRenderedPageBreak/>
        <w:t>Multi</w:t>
      </w:r>
      <w:r w:rsidRPr="00E969AD">
        <w:rPr>
          <w:u w:val="single"/>
        </w:rPr>
        <w:t>variate analysis wit</w:t>
      </w:r>
      <w:r>
        <w:rPr>
          <w:u w:val="single"/>
        </w:rPr>
        <w:t>h RVEF</w:t>
      </w:r>
      <w:r>
        <w:rPr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Covariates: </w:t>
      </w:r>
      <w:r w:rsidRPr="007225BF">
        <w:rPr>
          <w:rFonts w:ascii="Times New Roman" w:hAnsi="Times New Roman" w:cs="Times New Roman"/>
          <w:sz w:val="24"/>
          <w:szCs w:val="24"/>
        </w:rPr>
        <w:t>age,</w:t>
      </w:r>
      <w:r>
        <w:rPr>
          <w:rFonts w:ascii="Times New Roman" w:hAnsi="Times New Roman" w:cs="Times New Roman"/>
          <w:sz w:val="24"/>
          <w:szCs w:val="24"/>
        </w:rPr>
        <w:t xml:space="preserve"> syncope,</w:t>
      </w:r>
      <w:r w:rsidRPr="007225BF">
        <w:rPr>
          <w:rFonts w:ascii="Times New Roman" w:hAnsi="Times New Roman" w:cs="Times New Roman"/>
          <w:sz w:val="24"/>
          <w:szCs w:val="24"/>
        </w:rPr>
        <w:t xml:space="preserve"> </w:t>
      </w:r>
      <w:r w:rsidRPr="00DA3F2D">
        <w:rPr>
          <w:rFonts w:ascii="Times New Roman" w:hAnsi="Times New Roman" w:cs="Times New Roman"/>
          <w:sz w:val="24"/>
          <w:szCs w:val="24"/>
        </w:rPr>
        <w:t>LA diameter, medication</w:t>
      </w:r>
      <w:r>
        <w:rPr>
          <w:rFonts w:ascii="Times New Roman" w:hAnsi="Times New Roman" w:cs="Times New Roman"/>
          <w:sz w:val="24"/>
          <w:szCs w:val="24"/>
        </w:rPr>
        <w:t xml:space="preserve"> use, </w:t>
      </w:r>
      <w:r w:rsidRPr="007225BF">
        <w:rPr>
          <w:rFonts w:ascii="Times New Roman" w:hAnsi="Times New Roman" w:cs="Times New Roman"/>
          <w:sz w:val="24"/>
          <w:szCs w:val="24"/>
        </w:rPr>
        <w:t>RV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5BF">
        <w:rPr>
          <w:rFonts w:ascii="Times New Roman" w:hAnsi="Times New Roman" w:cs="Times New Roman"/>
          <w:sz w:val="24"/>
          <w:szCs w:val="24"/>
        </w:rPr>
        <w:t xml:space="preserve">mass, </w:t>
      </w:r>
      <w:r>
        <w:rPr>
          <w:rFonts w:ascii="Times New Roman" w:hAnsi="Times New Roman" w:cs="Times New Roman"/>
          <w:sz w:val="24"/>
          <w:szCs w:val="24"/>
        </w:rPr>
        <w:t xml:space="preserve">LV longitudinal strain, </w:t>
      </w:r>
      <w:r w:rsidRPr="007225BF">
        <w:rPr>
          <w:rFonts w:ascii="Times New Roman" w:hAnsi="Times New Roman" w:cs="Times New Roman"/>
          <w:sz w:val="24"/>
          <w:szCs w:val="24"/>
        </w:rPr>
        <w:t xml:space="preserve">LV maximum wall </w:t>
      </w:r>
      <w:r>
        <w:rPr>
          <w:rFonts w:ascii="Times New Roman" w:hAnsi="Times New Roman" w:cs="Times New Roman"/>
          <w:sz w:val="24"/>
          <w:szCs w:val="24"/>
        </w:rPr>
        <w:t xml:space="preserve">thickness and </w:t>
      </w:r>
      <w:r w:rsidRPr="007225BF">
        <w:rPr>
          <w:rFonts w:ascii="Times New Roman" w:hAnsi="Times New Roman" w:cs="Times New Roman"/>
          <w:sz w:val="24"/>
          <w:szCs w:val="24"/>
        </w:rPr>
        <w:t>LGE p</w:t>
      </w:r>
      <w:r>
        <w:rPr>
          <w:rFonts w:ascii="Times New Roman" w:hAnsi="Times New Roman" w:cs="Times New Roman"/>
          <w:sz w:val="24"/>
          <w:szCs w:val="24"/>
        </w:rPr>
        <w:t>resence</w:t>
      </w:r>
    </w:p>
    <w:p w:rsidR="00703F80" w:rsidRDefault="00703F80" w:rsidP="0070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r>
        <w:rPr>
          <w:rFonts w:ascii="Courier New" w:hAnsi="Courier New" w:cs="Courier New"/>
          <w:color w:val="000000"/>
          <w:sz w:val="20"/>
          <w:szCs w:val="20"/>
        </w:rPr>
        <w:t xml:space="preserve">COXREG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Arrythmia_years</w:t>
      </w:r>
      <w:proofErr w:type="spellEnd"/>
    </w:p>
    <w:p w:rsidR="00703F80" w:rsidRDefault="00703F80" w:rsidP="0070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/STATUS=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703F80" w:rsidRDefault="00703F80" w:rsidP="0070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/METHOD=ENTER RVEF 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Syncope_r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LA.Diameter.LVOTRS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Medication_use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RVMASS LS_LV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MaxWallThickness</w:t>
      </w:r>
      <w:proofErr w:type="spellEnd"/>
    </w:p>
    <w:p w:rsidR="00703F80" w:rsidRDefault="00703F80" w:rsidP="0070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LGE</w:t>
      </w:r>
    </w:p>
    <w:p w:rsidR="00703F80" w:rsidRDefault="00703F80" w:rsidP="0070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/PRINT=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95)</w:t>
      </w:r>
    </w:p>
    <w:p w:rsidR="00703F80" w:rsidRDefault="00703F80" w:rsidP="0070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/CRITERIA=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.05) POUT(.10) ITERATE(20).</w:t>
      </w:r>
    </w:p>
    <w:p w:rsidR="00703F80" w:rsidRDefault="00703F80" w:rsidP="0070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264197" w:rsidRDefault="00264197" w:rsidP="00264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0"/>
    <w:p w:rsidR="00264197" w:rsidRPr="00264197" w:rsidRDefault="00264197" w:rsidP="00264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6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4"/>
        <w:gridCol w:w="1059"/>
        <w:gridCol w:w="1059"/>
        <w:gridCol w:w="1059"/>
        <w:gridCol w:w="1059"/>
        <w:gridCol w:w="1059"/>
        <w:gridCol w:w="1059"/>
        <w:gridCol w:w="1059"/>
        <w:gridCol w:w="1059"/>
      </w:tblGrid>
      <w:tr w:rsidR="00264197" w:rsidRPr="00264197" w:rsidTr="00264197">
        <w:trPr>
          <w:cantSplit/>
        </w:trPr>
        <w:tc>
          <w:tcPr>
            <w:tcW w:w="1068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64197">
              <w:rPr>
                <w:rFonts w:ascii="Arial" w:hAnsi="Arial" w:cs="Arial"/>
                <w:b/>
                <w:bCs/>
                <w:color w:val="010205"/>
              </w:rPr>
              <w:t>Variables in the Equation</w:t>
            </w:r>
          </w:p>
        </w:tc>
      </w:tr>
      <w:tr w:rsidR="00264197" w:rsidRPr="00264197" w:rsidTr="00264197">
        <w:trPr>
          <w:cantSplit/>
        </w:trPr>
        <w:tc>
          <w:tcPr>
            <w:tcW w:w="22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05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264A60"/>
                <w:sz w:val="18"/>
                <w:szCs w:val="18"/>
              </w:rPr>
              <w:t>SE</w:t>
            </w:r>
          </w:p>
        </w:tc>
        <w:tc>
          <w:tcPr>
            <w:tcW w:w="105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264A60"/>
                <w:sz w:val="18"/>
                <w:szCs w:val="18"/>
              </w:rPr>
              <w:t>Wald</w:t>
            </w:r>
          </w:p>
        </w:tc>
        <w:tc>
          <w:tcPr>
            <w:tcW w:w="105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4197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5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05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4197">
              <w:rPr>
                <w:rFonts w:ascii="Arial" w:hAnsi="Arial" w:cs="Arial"/>
                <w:color w:val="264A60"/>
                <w:sz w:val="18"/>
                <w:szCs w:val="18"/>
              </w:rPr>
              <w:t>Exp</w:t>
            </w:r>
            <w:proofErr w:type="spellEnd"/>
            <w:r w:rsidRPr="00264197">
              <w:rPr>
                <w:rFonts w:ascii="Arial" w:hAnsi="Arial" w:cs="Arial"/>
                <w:color w:val="264A60"/>
                <w:sz w:val="18"/>
                <w:szCs w:val="18"/>
              </w:rPr>
              <w:t>(B)</w:t>
            </w:r>
          </w:p>
        </w:tc>
        <w:tc>
          <w:tcPr>
            <w:tcW w:w="211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264A60"/>
                <w:sz w:val="18"/>
                <w:szCs w:val="18"/>
              </w:rPr>
              <w:t xml:space="preserve">95.0% CI for </w:t>
            </w:r>
            <w:proofErr w:type="spellStart"/>
            <w:r w:rsidRPr="00264197">
              <w:rPr>
                <w:rFonts w:ascii="Arial" w:hAnsi="Arial" w:cs="Arial"/>
                <w:color w:val="264A60"/>
                <w:sz w:val="18"/>
                <w:szCs w:val="18"/>
              </w:rPr>
              <w:t>Exp</w:t>
            </w:r>
            <w:proofErr w:type="spellEnd"/>
            <w:r w:rsidRPr="00264197">
              <w:rPr>
                <w:rFonts w:ascii="Arial" w:hAnsi="Arial" w:cs="Arial"/>
                <w:color w:val="264A60"/>
                <w:sz w:val="18"/>
                <w:szCs w:val="18"/>
              </w:rPr>
              <w:t>(B)</w:t>
            </w:r>
          </w:p>
        </w:tc>
      </w:tr>
      <w:tr w:rsidR="00264197" w:rsidRPr="00264197" w:rsidTr="00264197">
        <w:trPr>
          <w:cantSplit/>
        </w:trPr>
        <w:tc>
          <w:tcPr>
            <w:tcW w:w="22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105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</w:p>
        </w:tc>
      </w:tr>
      <w:tr w:rsidR="00264197" w:rsidRPr="00264197" w:rsidTr="00264197">
        <w:trPr>
          <w:cantSplit/>
        </w:trPr>
        <w:tc>
          <w:tcPr>
            <w:tcW w:w="221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264A60"/>
                <w:sz w:val="18"/>
                <w:szCs w:val="18"/>
              </w:rPr>
              <w:t>RVEF</w:t>
            </w:r>
          </w:p>
        </w:tc>
        <w:tc>
          <w:tcPr>
            <w:tcW w:w="105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-.097</w:t>
            </w:r>
          </w:p>
        </w:tc>
        <w:tc>
          <w:tcPr>
            <w:tcW w:w="10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0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20.516</w:t>
            </w:r>
          </w:p>
        </w:tc>
        <w:tc>
          <w:tcPr>
            <w:tcW w:w="10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.907</w:t>
            </w:r>
          </w:p>
        </w:tc>
        <w:tc>
          <w:tcPr>
            <w:tcW w:w="10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.870</w:t>
            </w:r>
          </w:p>
        </w:tc>
        <w:tc>
          <w:tcPr>
            <w:tcW w:w="10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.946</w:t>
            </w:r>
          </w:p>
        </w:tc>
      </w:tr>
      <w:tr w:rsidR="00264197" w:rsidRPr="00264197" w:rsidTr="00264197">
        <w:trPr>
          <w:cantSplit/>
        </w:trPr>
        <w:tc>
          <w:tcPr>
            <w:tcW w:w="2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.019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2.106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.147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1.019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.993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1.046</w:t>
            </w:r>
          </w:p>
        </w:tc>
      </w:tr>
      <w:tr w:rsidR="00264197" w:rsidRPr="00264197" w:rsidTr="00264197">
        <w:trPr>
          <w:cantSplit/>
        </w:trPr>
        <w:tc>
          <w:tcPr>
            <w:tcW w:w="2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4197">
              <w:rPr>
                <w:rFonts w:ascii="Arial" w:hAnsi="Arial" w:cs="Arial"/>
                <w:color w:val="264A60"/>
                <w:sz w:val="18"/>
                <w:szCs w:val="18"/>
              </w:rPr>
              <w:t>Syncope_r</w:t>
            </w:r>
            <w:proofErr w:type="spellEnd"/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1.034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.359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8.282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2.813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1.391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5.689</w:t>
            </w:r>
          </w:p>
        </w:tc>
      </w:tr>
      <w:tr w:rsidR="00264197" w:rsidRPr="00264197" w:rsidTr="00264197">
        <w:trPr>
          <w:cantSplit/>
        </w:trPr>
        <w:tc>
          <w:tcPr>
            <w:tcW w:w="2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4197">
              <w:rPr>
                <w:rFonts w:ascii="Arial" w:hAnsi="Arial" w:cs="Arial"/>
                <w:color w:val="264A60"/>
                <w:sz w:val="18"/>
                <w:szCs w:val="18"/>
              </w:rPr>
              <w:t>LA.Diameter.LVOT</w:t>
            </w:r>
            <w:proofErr w:type="spellEnd"/>
            <w:r w:rsidRPr="00264197">
              <w:rPr>
                <w:rFonts w:ascii="Arial" w:hAnsi="Arial" w:cs="Arial"/>
                <w:color w:val="264A60"/>
                <w:sz w:val="18"/>
                <w:szCs w:val="18"/>
              </w:rPr>
              <w:t xml:space="preserve"> RS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.027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.242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.623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1.014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.961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1.069</w:t>
            </w:r>
          </w:p>
        </w:tc>
      </w:tr>
      <w:tr w:rsidR="00264197" w:rsidRPr="00264197" w:rsidTr="00264197">
        <w:trPr>
          <w:cantSplit/>
        </w:trPr>
        <w:tc>
          <w:tcPr>
            <w:tcW w:w="2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4197">
              <w:rPr>
                <w:rFonts w:ascii="Arial" w:hAnsi="Arial" w:cs="Arial"/>
                <w:color w:val="264A60"/>
                <w:sz w:val="18"/>
                <w:szCs w:val="18"/>
              </w:rPr>
              <w:t>Medication_use</w:t>
            </w:r>
            <w:proofErr w:type="spellEnd"/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.470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.224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4.392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.036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1.600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1.031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2.483</w:t>
            </w:r>
          </w:p>
        </w:tc>
      </w:tr>
      <w:tr w:rsidR="00264197" w:rsidRPr="00264197" w:rsidTr="00264197">
        <w:trPr>
          <w:cantSplit/>
        </w:trPr>
        <w:tc>
          <w:tcPr>
            <w:tcW w:w="2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264A60"/>
                <w:sz w:val="18"/>
                <w:szCs w:val="18"/>
              </w:rPr>
              <w:t>RVMASS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.575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.448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1.011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.982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1.041</w:t>
            </w:r>
          </w:p>
        </w:tc>
      </w:tr>
      <w:tr w:rsidR="00264197" w:rsidRPr="00264197" w:rsidTr="00264197">
        <w:trPr>
          <w:cantSplit/>
        </w:trPr>
        <w:tc>
          <w:tcPr>
            <w:tcW w:w="2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264A60"/>
                <w:sz w:val="18"/>
                <w:szCs w:val="18"/>
              </w:rPr>
              <w:t>LS_LV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-.048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.046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1.067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.302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.953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.871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1.044</w:t>
            </w:r>
          </w:p>
        </w:tc>
      </w:tr>
      <w:tr w:rsidR="00264197" w:rsidRPr="00264197" w:rsidTr="00264197">
        <w:trPr>
          <w:cantSplit/>
        </w:trPr>
        <w:tc>
          <w:tcPr>
            <w:tcW w:w="2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264A60"/>
                <w:sz w:val="18"/>
                <w:szCs w:val="18"/>
              </w:rPr>
              <w:t>Max Wall Thickness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.098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.037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6.950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1.103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1.025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1.186</w:t>
            </w:r>
          </w:p>
        </w:tc>
      </w:tr>
      <w:tr w:rsidR="00264197" w:rsidRPr="00264197" w:rsidTr="00264197">
        <w:trPr>
          <w:cantSplit/>
        </w:trPr>
        <w:tc>
          <w:tcPr>
            <w:tcW w:w="22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264A60"/>
                <w:sz w:val="18"/>
                <w:szCs w:val="18"/>
              </w:rPr>
              <w:t>LGE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.466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.562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.688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.407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1.594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.530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64197" w:rsidRPr="00264197" w:rsidRDefault="00264197" w:rsidP="002641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4197">
              <w:rPr>
                <w:rFonts w:ascii="Arial" w:hAnsi="Arial" w:cs="Arial"/>
                <w:color w:val="010205"/>
                <w:sz w:val="18"/>
                <w:szCs w:val="18"/>
              </w:rPr>
              <w:t>4.790</w:t>
            </w:r>
          </w:p>
        </w:tc>
      </w:tr>
    </w:tbl>
    <w:p w:rsidR="00264197" w:rsidRPr="00264197" w:rsidRDefault="00264197" w:rsidP="002641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13F5" w:rsidRDefault="008613F5" w:rsidP="008613F5">
      <w:r>
        <w:t>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B) inversed (i.e. 1/x) to obtain hazard ratio </w:t>
      </w:r>
    </w:p>
    <w:p w:rsidR="00264197" w:rsidRDefault="00264197" w:rsidP="00D437F1">
      <w:pPr>
        <w:rPr>
          <w:rFonts w:ascii="Times New Roman" w:hAnsi="Times New Roman" w:cs="Times New Roman"/>
          <w:sz w:val="24"/>
          <w:szCs w:val="24"/>
        </w:rPr>
      </w:pPr>
    </w:p>
    <w:p w:rsidR="00703F80" w:rsidRDefault="00703F80">
      <w:pPr>
        <w:rPr>
          <w:u w:val="single"/>
        </w:rPr>
      </w:pPr>
      <w:r>
        <w:rPr>
          <w:u w:val="single"/>
        </w:rPr>
        <w:br w:type="page"/>
      </w:r>
    </w:p>
    <w:p w:rsidR="00264197" w:rsidRDefault="00264197" w:rsidP="0026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u w:val="single"/>
        </w:rPr>
        <w:lastRenderedPageBreak/>
        <w:t>Multi</w:t>
      </w:r>
      <w:r w:rsidRPr="00E969AD">
        <w:rPr>
          <w:u w:val="single"/>
        </w:rPr>
        <w:t>variate analysis with RV global longitudinal strain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4197" w:rsidRDefault="00264197" w:rsidP="00264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Covariates: </w:t>
      </w:r>
      <w:r w:rsidRPr="007225BF">
        <w:rPr>
          <w:rFonts w:ascii="Times New Roman" w:hAnsi="Times New Roman" w:cs="Times New Roman"/>
          <w:sz w:val="24"/>
          <w:szCs w:val="24"/>
        </w:rPr>
        <w:t>age,</w:t>
      </w:r>
      <w:r>
        <w:rPr>
          <w:rFonts w:ascii="Times New Roman" w:hAnsi="Times New Roman" w:cs="Times New Roman"/>
          <w:sz w:val="24"/>
          <w:szCs w:val="24"/>
        </w:rPr>
        <w:t xml:space="preserve"> syncope,</w:t>
      </w:r>
      <w:r w:rsidRPr="007225BF">
        <w:rPr>
          <w:rFonts w:ascii="Times New Roman" w:hAnsi="Times New Roman" w:cs="Times New Roman"/>
          <w:sz w:val="24"/>
          <w:szCs w:val="24"/>
        </w:rPr>
        <w:t xml:space="preserve"> </w:t>
      </w:r>
      <w:r w:rsidRPr="00DA3F2D">
        <w:rPr>
          <w:rFonts w:ascii="Times New Roman" w:hAnsi="Times New Roman" w:cs="Times New Roman"/>
          <w:sz w:val="24"/>
          <w:szCs w:val="24"/>
        </w:rPr>
        <w:t>LA diameter, medication</w:t>
      </w:r>
      <w:r>
        <w:rPr>
          <w:rFonts w:ascii="Times New Roman" w:hAnsi="Times New Roman" w:cs="Times New Roman"/>
          <w:sz w:val="24"/>
          <w:szCs w:val="24"/>
        </w:rPr>
        <w:t xml:space="preserve"> use, </w:t>
      </w:r>
      <w:r w:rsidRPr="007225BF">
        <w:rPr>
          <w:rFonts w:ascii="Times New Roman" w:hAnsi="Times New Roman" w:cs="Times New Roman"/>
          <w:sz w:val="24"/>
          <w:szCs w:val="24"/>
        </w:rPr>
        <w:t>RV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5BF">
        <w:rPr>
          <w:rFonts w:ascii="Times New Roman" w:hAnsi="Times New Roman" w:cs="Times New Roman"/>
          <w:sz w:val="24"/>
          <w:szCs w:val="24"/>
        </w:rPr>
        <w:t xml:space="preserve">mass, </w:t>
      </w:r>
      <w:r>
        <w:rPr>
          <w:rFonts w:ascii="Times New Roman" w:hAnsi="Times New Roman" w:cs="Times New Roman"/>
          <w:sz w:val="24"/>
          <w:szCs w:val="24"/>
        </w:rPr>
        <w:t xml:space="preserve">LV longitudinal strain, </w:t>
      </w:r>
      <w:r w:rsidRPr="007225BF">
        <w:rPr>
          <w:rFonts w:ascii="Times New Roman" w:hAnsi="Times New Roman" w:cs="Times New Roman"/>
          <w:sz w:val="24"/>
          <w:szCs w:val="24"/>
        </w:rPr>
        <w:t xml:space="preserve">LV maximum wall </w:t>
      </w:r>
      <w:r>
        <w:rPr>
          <w:rFonts w:ascii="Times New Roman" w:hAnsi="Times New Roman" w:cs="Times New Roman"/>
          <w:sz w:val="24"/>
          <w:szCs w:val="24"/>
        </w:rPr>
        <w:t xml:space="preserve">thickness and </w:t>
      </w:r>
      <w:r w:rsidRPr="007225BF">
        <w:rPr>
          <w:rFonts w:ascii="Times New Roman" w:hAnsi="Times New Roman" w:cs="Times New Roman"/>
          <w:sz w:val="24"/>
          <w:szCs w:val="24"/>
        </w:rPr>
        <w:t>LGE p</w:t>
      </w:r>
      <w:r>
        <w:rPr>
          <w:rFonts w:ascii="Times New Roman" w:hAnsi="Times New Roman" w:cs="Times New Roman"/>
          <w:sz w:val="24"/>
          <w:szCs w:val="24"/>
        </w:rPr>
        <w:t>resence</w:t>
      </w:r>
    </w:p>
    <w:p w:rsidR="00264197" w:rsidRDefault="00264197" w:rsidP="0026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4197" w:rsidRDefault="00264197" w:rsidP="0026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COXREG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Arrythmia_years</w:t>
      </w:r>
      <w:proofErr w:type="spellEnd"/>
    </w:p>
    <w:p w:rsidR="00264197" w:rsidRDefault="00264197" w:rsidP="0026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/STATUS=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264197" w:rsidRDefault="00264197" w:rsidP="0026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/METHOD=ENTER RVLS 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Syncope_r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LA.Diameter.LVOTRS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Medication_use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RVMASS LS_LV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MaxWallThickness</w:t>
      </w:r>
      <w:proofErr w:type="spellEnd"/>
    </w:p>
    <w:p w:rsidR="00264197" w:rsidRDefault="00264197" w:rsidP="0026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LGE</w:t>
      </w:r>
    </w:p>
    <w:p w:rsidR="00264197" w:rsidRDefault="00264197" w:rsidP="0026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/PRINT=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95)</w:t>
      </w:r>
    </w:p>
    <w:p w:rsidR="00264197" w:rsidRDefault="00264197" w:rsidP="0026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/CRITERIA=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.05) POUT(.10) ITERATE(20).</w:t>
      </w:r>
    </w:p>
    <w:p w:rsidR="00264197" w:rsidRDefault="00264197" w:rsidP="0026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D437F1" w:rsidRPr="00D437F1" w:rsidRDefault="00D437F1" w:rsidP="00D43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6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4"/>
        <w:gridCol w:w="1059"/>
        <w:gridCol w:w="1059"/>
        <w:gridCol w:w="1059"/>
        <w:gridCol w:w="1059"/>
        <w:gridCol w:w="1059"/>
        <w:gridCol w:w="1059"/>
        <w:gridCol w:w="1059"/>
        <w:gridCol w:w="1059"/>
      </w:tblGrid>
      <w:tr w:rsidR="00D437F1" w:rsidRPr="00D437F1">
        <w:trPr>
          <w:cantSplit/>
        </w:trPr>
        <w:tc>
          <w:tcPr>
            <w:tcW w:w="1068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437F1">
              <w:rPr>
                <w:rFonts w:ascii="Arial" w:hAnsi="Arial" w:cs="Arial"/>
                <w:b/>
                <w:bCs/>
                <w:color w:val="010205"/>
              </w:rPr>
              <w:t>Variables in the Equation</w:t>
            </w:r>
          </w:p>
        </w:tc>
      </w:tr>
      <w:tr w:rsidR="00D437F1" w:rsidRPr="00D437F1" w:rsidTr="00D437F1">
        <w:trPr>
          <w:cantSplit/>
        </w:trPr>
        <w:tc>
          <w:tcPr>
            <w:tcW w:w="22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05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264A60"/>
                <w:sz w:val="18"/>
                <w:szCs w:val="18"/>
              </w:rPr>
              <w:t>SE</w:t>
            </w:r>
          </w:p>
        </w:tc>
        <w:tc>
          <w:tcPr>
            <w:tcW w:w="105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264A60"/>
                <w:sz w:val="18"/>
                <w:szCs w:val="18"/>
              </w:rPr>
              <w:t>Wald</w:t>
            </w:r>
          </w:p>
        </w:tc>
        <w:tc>
          <w:tcPr>
            <w:tcW w:w="105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437F1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5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05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437F1">
              <w:rPr>
                <w:rFonts w:ascii="Arial" w:hAnsi="Arial" w:cs="Arial"/>
                <w:color w:val="264A60"/>
                <w:sz w:val="18"/>
                <w:szCs w:val="18"/>
              </w:rPr>
              <w:t>Exp</w:t>
            </w:r>
            <w:proofErr w:type="spellEnd"/>
            <w:r w:rsidRPr="00D437F1">
              <w:rPr>
                <w:rFonts w:ascii="Arial" w:hAnsi="Arial" w:cs="Arial"/>
                <w:color w:val="264A60"/>
                <w:sz w:val="18"/>
                <w:szCs w:val="18"/>
              </w:rPr>
              <w:t>(B)</w:t>
            </w:r>
          </w:p>
        </w:tc>
        <w:tc>
          <w:tcPr>
            <w:tcW w:w="211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264A60"/>
                <w:sz w:val="18"/>
                <w:szCs w:val="18"/>
              </w:rPr>
              <w:t xml:space="preserve">95.0% CI for </w:t>
            </w:r>
            <w:proofErr w:type="spellStart"/>
            <w:r w:rsidRPr="00D437F1">
              <w:rPr>
                <w:rFonts w:ascii="Arial" w:hAnsi="Arial" w:cs="Arial"/>
                <w:color w:val="264A60"/>
                <w:sz w:val="18"/>
                <w:szCs w:val="18"/>
              </w:rPr>
              <w:t>Exp</w:t>
            </w:r>
            <w:proofErr w:type="spellEnd"/>
            <w:r w:rsidRPr="00D437F1">
              <w:rPr>
                <w:rFonts w:ascii="Arial" w:hAnsi="Arial" w:cs="Arial"/>
                <w:color w:val="264A60"/>
                <w:sz w:val="18"/>
                <w:szCs w:val="18"/>
              </w:rPr>
              <w:t>(B)</w:t>
            </w:r>
          </w:p>
        </w:tc>
      </w:tr>
      <w:tr w:rsidR="00D437F1" w:rsidRPr="00D437F1" w:rsidTr="00D437F1">
        <w:trPr>
          <w:cantSplit/>
        </w:trPr>
        <w:tc>
          <w:tcPr>
            <w:tcW w:w="22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105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</w:p>
        </w:tc>
      </w:tr>
      <w:tr w:rsidR="00D437F1" w:rsidRPr="00D437F1" w:rsidTr="00D437F1">
        <w:trPr>
          <w:cantSplit/>
        </w:trPr>
        <w:tc>
          <w:tcPr>
            <w:tcW w:w="221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264A60"/>
                <w:sz w:val="18"/>
                <w:szCs w:val="18"/>
              </w:rPr>
              <w:t>RVLS</w:t>
            </w:r>
          </w:p>
        </w:tc>
        <w:tc>
          <w:tcPr>
            <w:tcW w:w="105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.074</w:t>
            </w:r>
          </w:p>
        </w:tc>
        <w:tc>
          <w:tcPr>
            <w:tcW w:w="10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.027</w:t>
            </w:r>
          </w:p>
        </w:tc>
        <w:tc>
          <w:tcPr>
            <w:tcW w:w="10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7.383</w:t>
            </w:r>
          </w:p>
        </w:tc>
        <w:tc>
          <w:tcPr>
            <w:tcW w:w="10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0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1.076</w:t>
            </w:r>
          </w:p>
        </w:tc>
        <w:tc>
          <w:tcPr>
            <w:tcW w:w="10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1.021</w:t>
            </w:r>
          </w:p>
        </w:tc>
        <w:tc>
          <w:tcPr>
            <w:tcW w:w="10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1.135</w:t>
            </w:r>
          </w:p>
        </w:tc>
      </w:tr>
      <w:tr w:rsidR="00D437F1" w:rsidRPr="00D437F1" w:rsidTr="00D437F1">
        <w:trPr>
          <w:cantSplit/>
        </w:trPr>
        <w:tc>
          <w:tcPr>
            <w:tcW w:w="2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.025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3.563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.059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1.026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.999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1.053</w:t>
            </w:r>
          </w:p>
        </w:tc>
      </w:tr>
      <w:tr w:rsidR="00D437F1" w:rsidRPr="00D437F1" w:rsidTr="00D437F1">
        <w:trPr>
          <w:cantSplit/>
        </w:trPr>
        <w:tc>
          <w:tcPr>
            <w:tcW w:w="2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437F1">
              <w:rPr>
                <w:rFonts w:ascii="Arial" w:hAnsi="Arial" w:cs="Arial"/>
                <w:color w:val="264A60"/>
                <w:sz w:val="18"/>
                <w:szCs w:val="18"/>
              </w:rPr>
              <w:t>Syncope_r</w:t>
            </w:r>
            <w:proofErr w:type="spellEnd"/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.761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.350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4.733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2.140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1.078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4.247</w:t>
            </w:r>
          </w:p>
        </w:tc>
      </w:tr>
      <w:tr w:rsidR="00D437F1" w:rsidRPr="00D437F1" w:rsidTr="00D437F1">
        <w:trPr>
          <w:cantSplit/>
        </w:trPr>
        <w:tc>
          <w:tcPr>
            <w:tcW w:w="2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437F1">
              <w:rPr>
                <w:rFonts w:ascii="Arial" w:hAnsi="Arial" w:cs="Arial"/>
                <w:color w:val="264A60"/>
                <w:sz w:val="18"/>
                <w:szCs w:val="18"/>
              </w:rPr>
              <w:t>LA.Diameter.LVOT</w:t>
            </w:r>
            <w:proofErr w:type="spellEnd"/>
            <w:r w:rsidRPr="00D437F1">
              <w:rPr>
                <w:rFonts w:ascii="Arial" w:hAnsi="Arial" w:cs="Arial"/>
                <w:color w:val="264A60"/>
                <w:sz w:val="18"/>
                <w:szCs w:val="18"/>
              </w:rPr>
              <w:t xml:space="preserve"> RS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.028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.259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.611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1.014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.960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1.071</w:t>
            </w:r>
          </w:p>
        </w:tc>
      </w:tr>
      <w:tr w:rsidR="00D437F1" w:rsidRPr="00D437F1" w:rsidTr="00D437F1">
        <w:trPr>
          <w:cantSplit/>
        </w:trPr>
        <w:tc>
          <w:tcPr>
            <w:tcW w:w="2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D437F1">
              <w:rPr>
                <w:rFonts w:ascii="Arial" w:hAnsi="Arial" w:cs="Arial"/>
                <w:color w:val="264A60"/>
                <w:sz w:val="18"/>
                <w:szCs w:val="18"/>
              </w:rPr>
              <w:t>Medication_use</w:t>
            </w:r>
            <w:proofErr w:type="spellEnd"/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.337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.209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2.611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.106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1.401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.931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2.109</w:t>
            </w:r>
          </w:p>
        </w:tc>
      </w:tr>
      <w:tr w:rsidR="00D437F1" w:rsidRPr="00D437F1" w:rsidTr="00D437F1">
        <w:trPr>
          <w:cantSplit/>
        </w:trPr>
        <w:tc>
          <w:tcPr>
            <w:tcW w:w="2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264A60"/>
                <w:sz w:val="18"/>
                <w:szCs w:val="18"/>
              </w:rPr>
              <w:t>RVMASS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.024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2.540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.111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1.024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.994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1.055</w:t>
            </w:r>
          </w:p>
        </w:tc>
      </w:tr>
      <w:tr w:rsidR="00D437F1" w:rsidRPr="00D437F1" w:rsidTr="00D437F1">
        <w:trPr>
          <w:cantSplit/>
        </w:trPr>
        <w:tc>
          <w:tcPr>
            <w:tcW w:w="2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264A60"/>
                <w:sz w:val="18"/>
                <w:szCs w:val="18"/>
              </w:rPr>
              <w:t>LS_LV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-.046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.048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.902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.342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.955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.869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1.050</w:t>
            </w:r>
          </w:p>
        </w:tc>
      </w:tr>
      <w:tr w:rsidR="00D437F1" w:rsidRPr="00D437F1" w:rsidTr="00D437F1">
        <w:trPr>
          <w:cantSplit/>
        </w:trPr>
        <w:tc>
          <w:tcPr>
            <w:tcW w:w="2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264A60"/>
                <w:sz w:val="18"/>
                <w:szCs w:val="18"/>
              </w:rPr>
              <w:t>Max Wall Thickness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.076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.037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4.193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1.079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1.003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1.161</w:t>
            </w:r>
          </w:p>
        </w:tc>
      </w:tr>
      <w:tr w:rsidR="00D437F1" w:rsidRPr="00D437F1" w:rsidTr="00D437F1">
        <w:trPr>
          <w:cantSplit/>
        </w:trPr>
        <w:tc>
          <w:tcPr>
            <w:tcW w:w="22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264A60"/>
                <w:sz w:val="18"/>
                <w:szCs w:val="18"/>
              </w:rPr>
              <w:t>LGE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.536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.565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.898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.343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1.709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.564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D437F1" w:rsidRPr="00D437F1" w:rsidRDefault="00D437F1" w:rsidP="00D437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437F1">
              <w:rPr>
                <w:rFonts w:ascii="Arial" w:hAnsi="Arial" w:cs="Arial"/>
                <w:color w:val="010205"/>
                <w:sz w:val="18"/>
                <w:szCs w:val="18"/>
              </w:rPr>
              <w:t>5.173</w:t>
            </w:r>
          </w:p>
        </w:tc>
      </w:tr>
    </w:tbl>
    <w:p w:rsidR="00D437F1" w:rsidRPr="00D437F1" w:rsidRDefault="00D437F1" w:rsidP="00D437F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437F1" w:rsidRDefault="00D437F1" w:rsidP="00D437F1">
      <w:pPr>
        <w:rPr>
          <w:rFonts w:ascii="Times New Roman" w:hAnsi="Times New Roman" w:cs="Times New Roman"/>
          <w:sz w:val="24"/>
          <w:szCs w:val="24"/>
        </w:rPr>
      </w:pPr>
    </w:p>
    <w:p w:rsidR="00D437F1" w:rsidRDefault="00D437F1" w:rsidP="00D437F1">
      <w:pPr>
        <w:rPr>
          <w:rFonts w:ascii="Times New Roman" w:hAnsi="Times New Roman" w:cs="Times New Roman"/>
          <w:sz w:val="24"/>
          <w:szCs w:val="24"/>
        </w:rPr>
      </w:pPr>
    </w:p>
    <w:p w:rsidR="00703F80" w:rsidRDefault="00703F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03F80" w:rsidRPr="00E969AD" w:rsidRDefault="00703F80" w:rsidP="00703F80">
      <w:pPr>
        <w:rPr>
          <w:b/>
          <w:u w:val="single"/>
        </w:rPr>
      </w:pPr>
      <w:r>
        <w:rPr>
          <w:b/>
          <w:u w:val="single"/>
        </w:rPr>
        <w:lastRenderedPageBreak/>
        <w:t>Composite cardiovascular events</w:t>
      </w:r>
      <w:r w:rsidRPr="00E969AD">
        <w:rPr>
          <w:b/>
          <w:u w:val="single"/>
        </w:rPr>
        <w:t xml:space="preserve"> prediction model </w:t>
      </w:r>
    </w:p>
    <w:p w:rsidR="00703F80" w:rsidRDefault="00703F80" w:rsidP="00D437F1">
      <w:pPr>
        <w:rPr>
          <w:u w:val="single"/>
        </w:rPr>
      </w:pPr>
      <w:r w:rsidRPr="00E969AD">
        <w:rPr>
          <w:u w:val="single"/>
        </w:rPr>
        <w:t>Univariate analysis with RVEF</w:t>
      </w:r>
    </w:p>
    <w:p w:rsidR="008613F5" w:rsidRDefault="008613F5" w:rsidP="00861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COXREG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Year_comp</w:t>
      </w:r>
      <w:proofErr w:type="spellEnd"/>
    </w:p>
    <w:p w:rsidR="008613F5" w:rsidRDefault="008613F5" w:rsidP="00861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/STATUS=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composit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8613F5" w:rsidRDefault="008613F5" w:rsidP="00861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/METHOD=ENTER RVEF</w:t>
      </w:r>
    </w:p>
    <w:p w:rsidR="008613F5" w:rsidRDefault="008613F5" w:rsidP="00861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/PRINT=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95)</w:t>
      </w:r>
    </w:p>
    <w:p w:rsidR="008613F5" w:rsidRDefault="008613F5" w:rsidP="00861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/CRITERIA=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.05) POUT(.10) ITERATE(20).</w:t>
      </w:r>
    </w:p>
    <w:p w:rsidR="008613F5" w:rsidRDefault="008613F5" w:rsidP="00861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8613F5" w:rsidRPr="008613F5" w:rsidRDefault="008613F5" w:rsidP="00861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8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8613F5" w:rsidRPr="008613F5">
        <w:trPr>
          <w:cantSplit/>
        </w:trPr>
        <w:tc>
          <w:tcPr>
            <w:tcW w:w="90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613F5">
              <w:rPr>
                <w:rFonts w:ascii="Arial" w:hAnsi="Arial" w:cs="Arial"/>
                <w:b/>
                <w:bCs/>
                <w:color w:val="010205"/>
              </w:rPr>
              <w:t>Variables in the Equation</w:t>
            </w:r>
          </w:p>
        </w:tc>
      </w:tr>
      <w:tr w:rsidR="008613F5" w:rsidRPr="008613F5">
        <w:trPr>
          <w:cantSplit/>
        </w:trPr>
        <w:tc>
          <w:tcPr>
            <w:tcW w:w="7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SE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Wald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Exp</w:t>
            </w:r>
            <w:proofErr w:type="spellEnd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(B)</w:t>
            </w:r>
          </w:p>
        </w:tc>
        <w:tc>
          <w:tcPr>
            <w:tcW w:w="205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 xml:space="preserve">95.0% CI for </w:t>
            </w:r>
            <w:proofErr w:type="spellStart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Exp</w:t>
            </w:r>
            <w:proofErr w:type="spellEnd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(B)</w:t>
            </w:r>
          </w:p>
        </w:tc>
      </w:tr>
      <w:tr w:rsidR="008613F5" w:rsidRPr="008613F5">
        <w:trPr>
          <w:cantSplit/>
        </w:trPr>
        <w:tc>
          <w:tcPr>
            <w:tcW w:w="7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</w:p>
        </w:tc>
      </w:tr>
      <w:tr w:rsidR="008613F5" w:rsidRPr="008613F5">
        <w:trPr>
          <w:cantSplit/>
        </w:trPr>
        <w:tc>
          <w:tcPr>
            <w:tcW w:w="768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RVEF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-.071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26.700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.932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.907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.957</w:t>
            </w:r>
          </w:p>
        </w:tc>
      </w:tr>
    </w:tbl>
    <w:p w:rsidR="008613F5" w:rsidRPr="008613F5" w:rsidRDefault="008613F5" w:rsidP="008613F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13F5" w:rsidRDefault="008613F5">
      <w:pPr>
        <w:rPr>
          <w:u w:val="single"/>
        </w:rPr>
      </w:pPr>
    </w:p>
    <w:p w:rsidR="008613F5" w:rsidRDefault="008613F5">
      <w:pPr>
        <w:rPr>
          <w:u w:val="single"/>
        </w:rPr>
      </w:pPr>
    </w:p>
    <w:p w:rsidR="008613F5" w:rsidRDefault="008613F5">
      <w:pPr>
        <w:rPr>
          <w:u w:val="single"/>
        </w:rPr>
      </w:pPr>
      <w:r w:rsidRPr="00E969AD">
        <w:rPr>
          <w:u w:val="single"/>
        </w:rPr>
        <w:t>Univariate analysis with RV global longitudinal strain</w:t>
      </w:r>
    </w:p>
    <w:p w:rsidR="008613F5" w:rsidRDefault="008613F5" w:rsidP="00861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COXREG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Year_comp</w:t>
      </w:r>
      <w:proofErr w:type="spellEnd"/>
    </w:p>
    <w:p w:rsidR="008613F5" w:rsidRDefault="008613F5" w:rsidP="00861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/STATUS=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composit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8613F5" w:rsidRDefault="008613F5" w:rsidP="00861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/METHOD=ENTER RVLS</w:t>
      </w:r>
    </w:p>
    <w:p w:rsidR="008613F5" w:rsidRDefault="008613F5" w:rsidP="00861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/PRINT=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95)</w:t>
      </w:r>
    </w:p>
    <w:p w:rsidR="008613F5" w:rsidRDefault="008613F5" w:rsidP="00861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/CRITERIA=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.05) POUT(.10) ITERATE(20).</w:t>
      </w:r>
    </w:p>
    <w:p w:rsidR="008613F5" w:rsidRDefault="008613F5" w:rsidP="00861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8613F5" w:rsidRPr="008613F5" w:rsidRDefault="008613F5" w:rsidP="00861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8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8613F5" w:rsidRPr="008613F5">
        <w:trPr>
          <w:cantSplit/>
        </w:trPr>
        <w:tc>
          <w:tcPr>
            <w:tcW w:w="90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613F5">
              <w:rPr>
                <w:rFonts w:ascii="Arial" w:hAnsi="Arial" w:cs="Arial"/>
                <w:b/>
                <w:bCs/>
                <w:color w:val="010205"/>
              </w:rPr>
              <w:t>Variables in the Equation</w:t>
            </w:r>
          </w:p>
        </w:tc>
      </w:tr>
      <w:tr w:rsidR="008613F5" w:rsidRPr="008613F5">
        <w:trPr>
          <w:cantSplit/>
        </w:trPr>
        <w:tc>
          <w:tcPr>
            <w:tcW w:w="7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SE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Wald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Exp</w:t>
            </w:r>
            <w:proofErr w:type="spellEnd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(B)</w:t>
            </w:r>
          </w:p>
        </w:tc>
        <w:tc>
          <w:tcPr>
            <w:tcW w:w="205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 xml:space="preserve">95.0% CI for </w:t>
            </w:r>
            <w:proofErr w:type="spellStart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Exp</w:t>
            </w:r>
            <w:proofErr w:type="spellEnd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(B)</w:t>
            </w:r>
          </w:p>
        </w:tc>
      </w:tr>
      <w:tr w:rsidR="008613F5" w:rsidRPr="008613F5">
        <w:trPr>
          <w:cantSplit/>
        </w:trPr>
        <w:tc>
          <w:tcPr>
            <w:tcW w:w="7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</w:p>
        </w:tc>
      </w:tr>
      <w:tr w:rsidR="008613F5" w:rsidRPr="008613F5">
        <w:trPr>
          <w:cantSplit/>
        </w:trPr>
        <w:tc>
          <w:tcPr>
            <w:tcW w:w="768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RVLS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21.831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1.069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1.039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1.099</w:t>
            </w:r>
          </w:p>
        </w:tc>
      </w:tr>
    </w:tbl>
    <w:p w:rsidR="008613F5" w:rsidRPr="008613F5" w:rsidRDefault="008613F5" w:rsidP="008613F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03F80" w:rsidRDefault="00703F80">
      <w:pPr>
        <w:rPr>
          <w:u w:val="single"/>
        </w:rPr>
      </w:pPr>
      <w:r>
        <w:rPr>
          <w:u w:val="single"/>
        </w:rPr>
        <w:br w:type="page"/>
      </w:r>
    </w:p>
    <w:p w:rsidR="00703F80" w:rsidRPr="00703F80" w:rsidRDefault="00703F80" w:rsidP="00D437F1">
      <w:pPr>
        <w:rPr>
          <w:u w:val="single"/>
        </w:rPr>
      </w:pPr>
      <w:r>
        <w:rPr>
          <w:u w:val="single"/>
        </w:rPr>
        <w:lastRenderedPageBreak/>
        <w:t>Mult</w:t>
      </w:r>
      <w:r w:rsidRPr="00E969AD">
        <w:rPr>
          <w:u w:val="single"/>
        </w:rPr>
        <w:t>ivariate analysis with RVEF</w:t>
      </w:r>
    </w:p>
    <w:p w:rsidR="00D437F1" w:rsidRDefault="00D437F1" w:rsidP="00D43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Covariates: </w:t>
      </w:r>
      <w:r w:rsidRPr="007225BF">
        <w:rPr>
          <w:rFonts w:ascii="Times New Roman" w:hAnsi="Times New Roman" w:cs="Times New Roman"/>
          <w:sz w:val="24"/>
          <w:szCs w:val="24"/>
        </w:rPr>
        <w:t>age, BMI, LA diameter, NYHA class, medication use, maximum LV wall thickness</w:t>
      </w:r>
      <w:proofErr w:type="gramStart"/>
      <w:r w:rsidRPr="007225B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del w:id="1" w:author="kn chan" w:date="2021-04-07T13:56:00Z">
        <w:r w:rsidRPr="007225BF" w:rsidDel="008613F5">
          <w:rPr>
            <w:rFonts w:ascii="Times New Roman" w:hAnsi="Times New Roman" w:cs="Times New Roman"/>
            <w:sz w:val="24"/>
            <w:szCs w:val="24"/>
          </w:rPr>
          <w:delText>LGE presence</w:delText>
        </w:r>
      </w:del>
      <w:r w:rsidRPr="007225BF">
        <w:rPr>
          <w:rFonts w:ascii="Times New Roman" w:hAnsi="Times New Roman" w:cs="Times New Roman"/>
          <w:sz w:val="24"/>
          <w:szCs w:val="24"/>
        </w:rPr>
        <w:t>, family history of sudden cardiac death</w:t>
      </w:r>
      <w:r>
        <w:rPr>
          <w:rFonts w:ascii="Times New Roman" w:hAnsi="Times New Roman" w:cs="Times New Roman"/>
          <w:sz w:val="24"/>
          <w:szCs w:val="24"/>
        </w:rPr>
        <w:t xml:space="preserve">, LV ejection fraction, LV mass index, LGE mass and crista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supraventricularis</w:t>
      </w:r>
      <w:proofErr w:type="spellEnd"/>
    </w:p>
    <w:p w:rsidR="008613F5" w:rsidRDefault="008613F5" w:rsidP="00861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COXREG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Year_comp</w:t>
      </w:r>
      <w:proofErr w:type="spellEnd"/>
    </w:p>
    <w:p w:rsidR="008613F5" w:rsidRDefault="008613F5" w:rsidP="00861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/STATUS=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composit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8613F5" w:rsidRDefault="008613F5" w:rsidP="00861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/METHOD=ENTER RVEF age BMI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LA.Diameter.LVOTRS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NYHAclassnew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Medication_use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MaxWallThickness</w:t>
      </w:r>
      <w:proofErr w:type="spellEnd"/>
    </w:p>
    <w:p w:rsidR="008613F5" w:rsidRDefault="008613F5" w:rsidP="00861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FH_SCD_r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LVEF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Lvmass_indexed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LGE_mass_g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CT</w:t>
      </w:r>
    </w:p>
    <w:p w:rsidR="008613F5" w:rsidRDefault="008613F5" w:rsidP="00861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/PRINT=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95)</w:t>
      </w:r>
    </w:p>
    <w:p w:rsidR="008613F5" w:rsidRDefault="008613F5" w:rsidP="00861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/CRITERIA=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.05) POUT(.10) ITERATE(20).</w:t>
      </w:r>
    </w:p>
    <w:p w:rsidR="008613F5" w:rsidRDefault="008613F5" w:rsidP="00861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8613F5" w:rsidRPr="008613F5" w:rsidRDefault="008613F5" w:rsidP="00861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112" w:type="dxa"/>
        <w:tblInd w:w="-4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1059"/>
        <w:gridCol w:w="1059"/>
        <w:gridCol w:w="1059"/>
        <w:gridCol w:w="1059"/>
        <w:gridCol w:w="1059"/>
        <w:gridCol w:w="1059"/>
        <w:gridCol w:w="1059"/>
        <w:gridCol w:w="1059"/>
      </w:tblGrid>
      <w:tr w:rsidR="008613F5" w:rsidRPr="008613F5" w:rsidTr="008613F5">
        <w:trPr>
          <w:gridAfter w:val="8"/>
          <w:wAfter w:w="8472" w:type="dxa"/>
          <w:cantSplit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8613F5">
              <w:rPr>
                <w:rFonts w:ascii="Arial" w:hAnsi="Arial" w:cs="Arial"/>
                <w:b/>
                <w:bCs/>
                <w:color w:val="010205"/>
              </w:rPr>
              <w:t>Variables in the Equation</w:t>
            </w:r>
          </w:p>
        </w:tc>
      </w:tr>
      <w:tr w:rsidR="008613F5" w:rsidRPr="008613F5" w:rsidTr="008613F5">
        <w:trPr>
          <w:cantSplit/>
        </w:trPr>
        <w:tc>
          <w:tcPr>
            <w:tcW w:w="26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05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SE</w:t>
            </w:r>
          </w:p>
        </w:tc>
        <w:tc>
          <w:tcPr>
            <w:tcW w:w="105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Wald</w:t>
            </w:r>
          </w:p>
        </w:tc>
        <w:tc>
          <w:tcPr>
            <w:tcW w:w="105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5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05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Exp</w:t>
            </w:r>
            <w:proofErr w:type="spellEnd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(B)</w:t>
            </w:r>
          </w:p>
        </w:tc>
        <w:tc>
          <w:tcPr>
            <w:tcW w:w="211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 xml:space="preserve">95.0% CI for </w:t>
            </w:r>
            <w:proofErr w:type="spellStart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Exp</w:t>
            </w:r>
            <w:proofErr w:type="spellEnd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(B)</w:t>
            </w:r>
          </w:p>
        </w:tc>
      </w:tr>
      <w:tr w:rsidR="008613F5" w:rsidRPr="008613F5" w:rsidTr="008613F5">
        <w:trPr>
          <w:cantSplit/>
        </w:trPr>
        <w:tc>
          <w:tcPr>
            <w:tcW w:w="26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105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</w:p>
        </w:tc>
      </w:tr>
      <w:tr w:rsidR="008613F5" w:rsidRPr="008613F5" w:rsidTr="008613F5">
        <w:trPr>
          <w:cantSplit/>
        </w:trPr>
        <w:tc>
          <w:tcPr>
            <w:tcW w:w="264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RVEF</w:t>
            </w:r>
          </w:p>
        </w:tc>
        <w:tc>
          <w:tcPr>
            <w:tcW w:w="105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-.064</w:t>
            </w:r>
          </w:p>
        </w:tc>
        <w:tc>
          <w:tcPr>
            <w:tcW w:w="10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10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16.162</w:t>
            </w:r>
          </w:p>
        </w:tc>
        <w:tc>
          <w:tcPr>
            <w:tcW w:w="10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.938</w:t>
            </w:r>
          </w:p>
        </w:tc>
        <w:tc>
          <w:tcPr>
            <w:tcW w:w="10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.909</w:t>
            </w:r>
          </w:p>
        </w:tc>
        <w:tc>
          <w:tcPr>
            <w:tcW w:w="10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.968</w:t>
            </w:r>
          </w:p>
        </w:tc>
      </w:tr>
      <w:tr w:rsidR="008613F5" w:rsidRPr="008613F5" w:rsidTr="008613F5">
        <w:trPr>
          <w:cantSplit/>
        </w:trPr>
        <w:tc>
          <w:tcPr>
            <w:tcW w:w="26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.029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8.190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1.029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1.009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1.050</w:t>
            </w:r>
          </w:p>
        </w:tc>
      </w:tr>
      <w:tr w:rsidR="008613F5" w:rsidRPr="008613F5" w:rsidTr="008613F5">
        <w:trPr>
          <w:cantSplit/>
        </w:trPr>
        <w:tc>
          <w:tcPr>
            <w:tcW w:w="26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BMI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-.009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.025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.137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.711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.991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.943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1.041</w:t>
            </w:r>
          </w:p>
        </w:tc>
      </w:tr>
      <w:tr w:rsidR="008613F5" w:rsidRPr="008613F5" w:rsidTr="008613F5">
        <w:trPr>
          <w:cantSplit/>
        </w:trPr>
        <w:tc>
          <w:tcPr>
            <w:tcW w:w="26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LA.Diameter.LVOT</w:t>
            </w:r>
            <w:proofErr w:type="spellEnd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 xml:space="preserve"> RS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.226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.634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1.010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.969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1.052</w:t>
            </w:r>
          </w:p>
        </w:tc>
      </w:tr>
      <w:tr w:rsidR="008613F5" w:rsidRPr="008613F5" w:rsidTr="008613F5">
        <w:trPr>
          <w:cantSplit/>
        </w:trPr>
        <w:tc>
          <w:tcPr>
            <w:tcW w:w="26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NYHA class new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.517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.162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10.175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1.677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1.220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2.303</w:t>
            </w:r>
          </w:p>
        </w:tc>
      </w:tr>
      <w:tr w:rsidR="008613F5" w:rsidRPr="008613F5" w:rsidTr="008613F5">
        <w:trPr>
          <w:cantSplit/>
        </w:trPr>
        <w:tc>
          <w:tcPr>
            <w:tcW w:w="26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Medication_use</w:t>
            </w:r>
            <w:proofErr w:type="spellEnd"/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.345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.166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4.286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.038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1.411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1.019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1.956</w:t>
            </w:r>
          </w:p>
        </w:tc>
      </w:tr>
      <w:tr w:rsidR="008613F5" w:rsidRPr="008613F5" w:rsidTr="008613F5">
        <w:trPr>
          <w:cantSplit/>
        </w:trPr>
        <w:tc>
          <w:tcPr>
            <w:tcW w:w="26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Max Wall Thickness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.061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4.023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.045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1.063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1.001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1.128</w:t>
            </w:r>
          </w:p>
        </w:tc>
      </w:tr>
      <w:tr w:rsidR="008613F5" w:rsidRPr="008613F5" w:rsidTr="008613F5">
        <w:trPr>
          <w:cantSplit/>
        </w:trPr>
        <w:tc>
          <w:tcPr>
            <w:tcW w:w="26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FH_SCD_r</w:t>
            </w:r>
            <w:proofErr w:type="spellEnd"/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-.812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.729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1.243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.265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.444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.106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1.851</w:t>
            </w:r>
          </w:p>
        </w:tc>
      </w:tr>
      <w:tr w:rsidR="008613F5" w:rsidRPr="008613F5" w:rsidTr="008613F5">
        <w:trPr>
          <w:cantSplit/>
        </w:trPr>
        <w:tc>
          <w:tcPr>
            <w:tcW w:w="26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LVEF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-.013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.020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.375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.540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.988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.949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1.028</w:t>
            </w:r>
          </w:p>
        </w:tc>
      </w:tr>
      <w:tr w:rsidR="008613F5" w:rsidRPr="008613F5" w:rsidTr="008613F5">
        <w:trPr>
          <w:cantSplit/>
        </w:trPr>
        <w:tc>
          <w:tcPr>
            <w:tcW w:w="26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Lvmass_indexed</w:t>
            </w:r>
            <w:proofErr w:type="spellEnd"/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.530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.467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1.005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.992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1.017</w:t>
            </w:r>
          </w:p>
        </w:tc>
      </w:tr>
      <w:tr w:rsidR="008613F5" w:rsidRPr="008613F5" w:rsidTr="008613F5">
        <w:trPr>
          <w:cantSplit/>
        </w:trPr>
        <w:tc>
          <w:tcPr>
            <w:tcW w:w="26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LGE_mass_g</w:t>
            </w:r>
            <w:proofErr w:type="spellEnd"/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.988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.985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1.015</w:t>
            </w:r>
          </w:p>
        </w:tc>
      </w:tr>
      <w:tr w:rsidR="008613F5" w:rsidRPr="008613F5" w:rsidTr="008613F5">
        <w:trPr>
          <w:cantSplit/>
        </w:trPr>
        <w:tc>
          <w:tcPr>
            <w:tcW w:w="264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CT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.521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.366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2.023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.155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1.684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.821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3.452</w:t>
            </w:r>
          </w:p>
        </w:tc>
      </w:tr>
    </w:tbl>
    <w:p w:rsidR="008613F5" w:rsidRPr="008613F5" w:rsidRDefault="008613F5" w:rsidP="008613F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13F5" w:rsidRDefault="008613F5" w:rsidP="003D4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613F5" w:rsidRDefault="008613F5" w:rsidP="008613F5">
      <w:r>
        <w:t>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B) inversed (i.e. 1/x) to obtain hazard ratio </w:t>
      </w:r>
    </w:p>
    <w:p w:rsidR="008613F5" w:rsidRDefault="008613F5" w:rsidP="003D4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613F5" w:rsidRDefault="008613F5" w:rsidP="003D4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613F5" w:rsidRDefault="008613F5" w:rsidP="003D4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613F5" w:rsidRDefault="008613F5" w:rsidP="003D4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613F5" w:rsidRDefault="008613F5" w:rsidP="003D4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613F5" w:rsidRDefault="008613F5" w:rsidP="003D4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D434F" w:rsidRDefault="003D434F" w:rsidP="003D4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8613F5" w:rsidRDefault="008613F5">
      <w:pPr>
        <w:rPr>
          <w:u w:val="single"/>
        </w:rPr>
      </w:pPr>
      <w:r>
        <w:rPr>
          <w:u w:val="single"/>
        </w:rPr>
        <w:br w:type="page"/>
      </w:r>
    </w:p>
    <w:p w:rsidR="00E24C37" w:rsidRPr="00703F80" w:rsidRDefault="00E24C37" w:rsidP="00E24C37">
      <w:pPr>
        <w:rPr>
          <w:u w:val="single"/>
        </w:rPr>
      </w:pPr>
      <w:r>
        <w:rPr>
          <w:u w:val="single"/>
        </w:rPr>
        <w:lastRenderedPageBreak/>
        <w:t>Mult</w:t>
      </w:r>
      <w:r w:rsidRPr="00E969AD">
        <w:rPr>
          <w:u w:val="single"/>
        </w:rPr>
        <w:t>ivariate analysis with RV</w:t>
      </w:r>
      <w:r>
        <w:rPr>
          <w:u w:val="single"/>
        </w:rPr>
        <w:t xml:space="preserve"> global longitudinal strain</w:t>
      </w:r>
    </w:p>
    <w:p w:rsidR="00E24C37" w:rsidRDefault="00E24C37" w:rsidP="00E24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Covariates: </w:t>
      </w:r>
      <w:r w:rsidRPr="007225BF">
        <w:rPr>
          <w:rFonts w:ascii="Times New Roman" w:hAnsi="Times New Roman" w:cs="Times New Roman"/>
          <w:sz w:val="24"/>
          <w:szCs w:val="24"/>
        </w:rPr>
        <w:t xml:space="preserve">age, BMI, LA diameter, NYHA class, medication use, maximum LV wall thickness, </w:t>
      </w:r>
      <w:del w:id="2" w:author="kn chan" w:date="2021-04-07T13:56:00Z">
        <w:r w:rsidRPr="007225BF" w:rsidDel="008613F5">
          <w:rPr>
            <w:rFonts w:ascii="Times New Roman" w:hAnsi="Times New Roman" w:cs="Times New Roman"/>
            <w:sz w:val="24"/>
            <w:szCs w:val="24"/>
          </w:rPr>
          <w:delText xml:space="preserve">LGE presence, </w:delText>
        </w:r>
      </w:del>
      <w:r w:rsidRPr="007225BF">
        <w:rPr>
          <w:rFonts w:ascii="Times New Roman" w:hAnsi="Times New Roman" w:cs="Times New Roman"/>
          <w:sz w:val="24"/>
          <w:szCs w:val="24"/>
        </w:rPr>
        <w:t>family history of sudden cardiac death</w:t>
      </w:r>
      <w:r>
        <w:rPr>
          <w:rFonts w:ascii="Times New Roman" w:hAnsi="Times New Roman" w:cs="Times New Roman"/>
          <w:sz w:val="24"/>
          <w:szCs w:val="24"/>
        </w:rPr>
        <w:t xml:space="preserve">, LV ejection fraction, LV mass index, LGE mass and crista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supraventricularis</w:t>
      </w:r>
      <w:proofErr w:type="spellEnd"/>
    </w:p>
    <w:p w:rsidR="008613F5" w:rsidRDefault="008613F5" w:rsidP="00E24C37">
      <w:pPr>
        <w:rPr>
          <w:rFonts w:ascii="Times New Roman" w:hAnsi="Times New Roman" w:cs="Times New Roman"/>
          <w:sz w:val="24"/>
          <w:szCs w:val="24"/>
        </w:rPr>
      </w:pPr>
    </w:p>
    <w:p w:rsidR="008613F5" w:rsidRDefault="008613F5" w:rsidP="00861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COXREG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Year_comp</w:t>
      </w:r>
      <w:proofErr w:type="spellEnd"/>
    </w:p>
    <w:p w:rsidR="008613F5" w:rsidRDefault="008613F5" w:rsidP="00861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/STATUS=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composit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8613F5" w:rsidRDefault="008613F5" w:rsidP="00861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/METHOD=ENTER RVLS age BMI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LA.Diameter.LVOTRS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NYHAclassnew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Medication_use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MaxWallThickness</w:t>
      </w:r>
      <w:proofErr w:type="spellEnd"/>
    </w:p>
    <w:p w:rsidR="008613F5" w:rsidRDefault="008613F5" w:rsidP="00861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FH_SCD_r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LVEF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Lvmass_indexed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LGE_mass_g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CT</w:t>
      </w:r>
    </w:p>
    <w:p w:rsidR="008613F5" w:rsidRDefault="008613F5" w:rsidP="00861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/PRINT=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95)</w:t>
      </w:r>
    </w:p>
    <w:p w:rsidR="008613F5" w:rsidRDefault="008613F5" w:rsidP="00861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/CRITERIA=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.05) POUT(.10) ITERATE(20).</w:t>
      </w:r>
    </w:p>
    <w:p w:rsidR="008613F5" w:rsidRDefault="008613F5" w:rsidP="00861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8613F5" w:rsidRPr="008613F5" w:rsidRDefault="008613F5" w:rsidP="00861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6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4"/>
        <w:gridCol w:w="1059"/>
        <w:gridCol w:w="1059"/>
        <w:gridCol w:w="1059"/>
        <w:gridCol w:w="1059"/>
        <w:gridCol w:w="1059"/>
        <w:gridCol w:w="1059"/>
        <w:gridCol w:w="1059"/>
        <w:gridCol w:w="1059"/>
      </w:tblGrid>
      <w:tr w:rsidR="008613F5" w:rsidRPr="008613F5">
        <w:trPr>
          <w:cantSplit/>
        </w:trPr>
        <w:tc>
          <w:tcPr>
            <w:tcW w:w="1068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613F5">
              <w:rPr>
                <w:rFonts w:ascii="Arial" w:hAnsi="Arial" w:cs="Arial"/>
                <w:b/>
                <w:bCs/>
                <w:color w:val="010205"/>
              </w:rPr>
              <w:t>Variables in the Equation</w:t>
            </w:r>
          </w:p>
        </w:tc>
      </w:tr>
      <w:tr w:rsidR="008613F5" w:rsidRPr="008613F5" w:rsidTr="008613F5">
        <w:trPr>
          <w:cantSplit/>
        </w:trPr>
        <w:tc>
          <w:tcPr>
            <w:tcW w:w="22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05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SE</w:t>
            </w:r>
          </w:p>
        </w:tc>
        <w:tc>
          <w:tcPr>
            <w:tcW w:w="105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Wald</w:t>
            </w:r>
          </w:p>
        </w:tc>
        <w:tc>
          <w:tcPr>
            <w:tcW w:w="105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5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05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Exp</w:t>
            </w:r>
            <w:proofErr w:type="spellEnd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(B)</w:t>
            </w:r>
          </w:p>
        </w:tc>
        <w:tc>
          <w:tcPr>
            <w:tcW w:w="211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 xml:space="preserve">95.0% CI for </w:t>
            </w:r>
            <w:proofErr w:type="spellStart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Exp</w:t>
            </w:r>
            <w:proofErr w:type="spellEnd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(B)</w:t>
            </w:r>
          </w:p>
        </w:tc>
      </w:tr>
      <w:tr w:rsidR="008613F5" w:rsidRPr="008613F5" w:rsidTr="008613F5">
        <w:trPr>
          <w:cantSplit/>
        </w:trPr>
        <w:tc>
          <w:tcPr>
            <w:tcW w:w="22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105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</w:p>
        </w:tc>
      </w:tr>
      <w:tr w:rsidR="008613F5" w:rsidRPr="008613F5" w:rsidTr="008613F5">
        <w:trPr>
          <w:cantSplit/>
        </w:trPr>
        <w:tc>
          <w:tcPr>
            <w:tcW w:w="221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RVLS</w:t>
            </w:r>
          </w:p>
        </w:tc>
        <w:tc>
          <w:tcPr>
            <w:tcW w:w="105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.045</w:t>
            </w:r>
          </w:p>
        </w:tc>
        <w:tc>
          <w:tcPr>
            <w:tcW w:w="10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0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4.675</w:t>
            </w:r>
          </w:p>
        </w:tc>
        <w:tc>
          <w:tcPr>
            <w:tcW w:w="10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.031</w:t>
            </w:r>
          </w:p>
        </w:tc>
        <w:tc>
          <w:tcPr>
            <w:tcW w:w="10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1.046</w:t>
            </w:r>
          </w:p>
        </w:tc>
        <w:tc>
          <w:tcPr>
            <w:tcW w:w="10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1.004</w:t>
            </w:r>
          </w:p>
        </w:tc>
        <w:tc>
          <w:tcPr>
            <w:tcW w:w="10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1.090</w:t>
            </w:r>
          </w:p>
        </w:tc>
      </w:tr>
      <w:tr w:rsidR="008613F5" w:rsidRPr="008613F5" w:rsidTr="008613F5">
        <w:trPr>
          <w:cantSplit/>
        </w:trPr>
        <w:tc>
          <w:tcPr>
            <w:tcW w:w="2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.028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7.416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1.028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1.008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1.049</w:t>
            </w:r>
          </w:p>
        </w:tc>
      </w:tr>
      <w:tr w:rsidR="008613F5" w:rsidRPr="008613F5" w:rsidTr="008613F5">
        <w:trPr>
          <w:cantSplit/>
        </w:trPr>
        <w:tc>
          <w:tcPr>
            <w:tcW w:w="2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BMI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.023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.020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.888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1.003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.958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1.051</w:t>
            </w:r>
          </w:p>
        </w:tc>
      </w:tr>
      <w:tr w:rsidR="008613F5" w:rsidRPr="008613F5" w:rsidTr="008613F5">
        <w:trPr>
          <w:cantSplit/>
        </w:trPr>
        <w:tc>
          <w:tcPr>
            <w:tcW w:w="2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LA.Diameter.LVOT</w:t>
            </w:r>
            <w:proofErr w:type="spellEnd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 xml:space="preserve"> RS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.012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.340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.560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1.012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.972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1.055</w:t>
            </w:r>
          </w:p>
        </w:tc>
      </w:tr>
      <w:tr w:rsidR="008613F5" w:rsidRPr="008613F5" w:rsidTr="008613F5">
        <w:trPr>
          <w:cantSplit/>
        </w:trPr>
        <w:tc>
          <w:tcPr>
            <w:tcW w:w="2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NYHA class new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.535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.162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10.881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1.707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1.242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2.345</w:t>
            </w:r>
          </w:p>
        </w:tc>
      </w:tr>
      <w:tr w:rsidR="008613F5" w:rsidRPr="008613F5" w:rsidTr="008613F5">
        <w:trPr>
          <w:cantSplit/>
        </w:trPr>
        <w:tc>
          <w:tcPr>
            <w:tcW w:w="2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Medication_use</w:t>
            </w:r>
            <w:proofErr w:type="spellEnd"/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.264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.162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2.651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.103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1.302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.948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1.788</w:t>
            </w:r>
          </w:p>
        </w:tc>
      </w:tr>
      <w:tr w:rsidR="008613F5" w:rsidRPr="008613F5" w:rsidTr="008613F5">
        <w:trPr>
          <w:cantSplit/>
        </w:trPr>
        <w:tc>
          <w:tcPr>
            <w:tcW w:w="2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Max Wall Thickness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.054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3.207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.073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1.055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.995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1.119</w:t>
            </w:r>
          </w:p>
        </w:tc>
      </w:tr>
      <w:tr w:rsidR="008613F5" w:rsidRPr="008613F5" w:rsidTr="008613F5">
        <w:trPr>
          <w:cantSplit/>
        </w:trPr>
        <w:tc>
          <w:tcPr>
            <w:tcW w:w="2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FH_SCD_r</w:t>
            </w:r>
            <w:proofErr w:type="spellEnd"/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-.935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.727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1.654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.198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.393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.094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1.632</w:t>
            </w:r>
          </w:p>
        </w:tc>
      </w:tr>
      <w:tr w:rsidR="008613F5" w:rsidRPr="008613F5" w:rsidTr="008613F5">
        <w:trPr>
          <w:cantSplit/>
        </w:trPr>
        <w:tc>
          <w:tcPr>
            <w:tcW w:w="2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LVEF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-.023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.020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1.329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.249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.978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.941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1.016</w:t>
            </w:r>
          </w:p>
        </w:tc>
      </w:tr>
      <w:tr w:rsidR="008613F5" w:rsidRPr="008613F5" w:rsidTr="008613F5">
        <w:trPr>
          <w:cantSplit/>
        </w:trPr>
        <w:tc>
          <w:tcPr>
            <w:tcW w:w="2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Lvmass_indexed</w:t>
            </w:r>
            <w:proofErr w:type="spellEnd"/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.963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.988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1.012</w:t>
            </w:r>
          </w:p>
        </w:tc>
      </w:tr>
      <w:tr w:rsidR="008613F5" w:rsidRPr="008613F5" w:rsidTr="008613F5">
        <w:trPr>
          <w:cantSplit/>
        </w:trPr>
        <w:tc>
          <w:tcPr>
            <w:tcW w:w="2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LGE_mass_g</w:t>
            </w:r>
            <w:proofErr w:type="spellEnd"/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.194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.660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1.003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.988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1.019</w:t>
            </w:r>
          </w:p>
        </w:tc>
      </w:tr>
      <w:tr w:rsidR="008613F5" w:rsidRPr="008613F5" w:rsidTr="008613F5">
        <w:trPr>
          <w:cantSplit/>
        </w:trPr>
        <w:tc>
          <w:tcPr>
            <w:tcW w:w="22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264A60"/>
                <w:sz w:val="18"/>
                <w:szCs w:val="18"/>
              </w:rPr>
              <w:t>CT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.431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.368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1.370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.242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1.538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.748</w:t>
            </w:r>
          </w:p>
        </w:tc>
        <w:tc>
          <w:tcPr>
            <w:tcW w:w="10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8613F5" w:rsidRPr="008613F5" w:rsidRDefault="008613F5" w:rsidP="008613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13F5">
              <w:rPr>
                <w:rFonts w:ascii="Arial" w:hAnsi="Arial" w:cs="Arial"/>
                <w:color w:val="010205"/>
                <w:sz w:val="18"/>
                <w:szCs w:val="18"/>
              </w:rPr>
              <w:t>3.165</w:t>
            </w:r>
          </w:p>
        </w:tc>
      </w:tr>
    </w:tbl>
    <w:p w:rsidR="008613F5" w:rsidRPr="008613F5" w:rsidRDefault="008613F5" w:rsidP="008613F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13F5" w:rsidRDefault="008613F5" w:rsidP="00E24C37">
      <w:pPr>
        <w:rPr>
          <w:rFonts w:ascii="Times New Roman" w:hAnsi="Times New Roman" w:cs="Times New Roman"/>
          <w:sz w:val="24"/>
          <w:szCs w:val="24"/>
        </w:rPr>
      </w:pPr>
    </w:p>
    <w:sectPr w:rsidR="00861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n chan">
    <w15:presenceInfo w15:providerId="Windows Live" w15:userId="f32bf31d5a9414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9AD"/>
    <w:rsid w:val="000F706B"/>
    <w:rsid w:val="00264197"/>
    <w:rsid w:val="003D434F"/>
    <w:rsid w:val="00703F80"/>
    <w:rsid w:val="008613F5"/>
    <w:rsid w:val="00870999"/>
    <w:rsid w:val="00B11D87"/>
    <w:rsid w:val="00D437F1"/>
    <w:rsid w:val="00D570A3"/>
    <w:rsid w:val="00E24C37"/>
    <w:rsid w:val="00E9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28680-889B-470F-BFEC-D0F11775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Registered Owner</Company>
  <LinksUpToDate>false</LinksUpToDate>
  <CharactersWithSpaces>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 chan</dc:creator>
  <cp:keywords/>
  <dc:description/>
  <cp:lastModifiedBy>kn chan</cp:lastModifiedBy>
  <cp:revision>4</cp:revision>
  <dcterms:created xsi:type="dcterms:W3CDTF">2021-04-07T11:56:00Z</dcterms:created>
  <dcterms:modified xsi:type="dcterms:W3CDTF">2021-04-07T13:55:00Z</dcterms:modified>
</cp:coreProperties>
</file>